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i/>
          <w:iCs/>
          <w:color w:val="408090"/>
          <w:sz w:val="20"/>
          <w:szCs w:val="20"/>
        </w:rPr>
        <w:t># draw an equilateral triangle</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b/>
          <w:bCs/>
          <w:color w:val="007020"/>
          <w:sz w:val="20"/>
          <w:szCs w:val="20"/>
        </w:rPr>
        <w:t>from</w:t>
      </w:r>
      <w:r w:rsidRPr="00173D51">
        <w:rPr>
          <w:rFonts w:ascii="Consolas" w:eastAsia="Times New Roman" w:hAnsi="Consolas" w:cs="Courier New"/>
          <w:color w:val="333333"/>
          <w:sz w:val="20"/>
          <w:szCs w:val="20"/>
        </w:rPr>
        <w:t xml:space="preserve"> </w:t>
      </w:r>
      <w:r w:rsidRPr="00173D51">
        <w:rPr>
          <w:rFonts w:ascii="Consolas" w:eastAsia="Times New Roman" w:hAnsi="Consolas" w:cs="Courier New"/>
          <w:b/>
          <w:bCs/>
          <w:color w:val="0E84B5"/>
          <w:sz w:val="20"/>
          <w:szCs w:val="20"/>
        </w:rPr>
        <w:t>turtle</w:t>
      </w:r>
      <w:r w:rsidRPr="00173D51">
        <w:rPr>
          <w:rFonts w:ascii="Consolas" w:eastAsia="Times New Roman" w:hAnsi="Consolas" w:cs="Courier New"/>
          <w:color w:val="333333"/>
          <w:sz w:val="20"/>
          <w:szCs w:val="20"/>
        </w:rPr>
        <w:t xml:space="preserve"> </w:t>
      </w:r>
      <w:r w:rsidRPr="00173D51">
        <w:rPr>
          <w:rFonts w:ascii="Consolas" w:eastAsia="Times New Roman" w:hAnsi="Consolas" w:cs="Courier New"/>
          <w:b/>
          <w:bCs/>
          <w:color w:val="007020"/>
          <w:sz w:val="20"/>
          <w:szCs w:val="20"/>
        </w:rPr>
        <w:t>import</w:t>
      </w:r>
      <w:r w:rsidRPr="00173D51">
        <w:rPr>
          <w:rFonts w:ascii="Consolas" w:eastAsia="Times New Roman" w:hAnsi="Consolas" w:cs="Courier New"/>
          <w:color w:val="333333"/>
          <w:sz w:val="20"/>
          <w:szCs w:val="20"/>
        </w:rPr>
        <w:t xml:space="preserve"> </w:t>
      </w:r>
      <w:r w:rsidRPr="00173D51">
        <w:rPr>
          <w:rFonts w:ascii="Consolas" w:eastAsia="Times New Roman" w:hAnsi="Consolas" w:cs="Courier New"/>
          <w:color w:val="666666"/>
          <w:sz w:val="20"/>
          <w:szCs w:val="20"/>
        </w:rPr>
        <w:t>*</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color w:val="333333"/>
          <w:sz w:val="20"/>
          <w:szCs w:val="20"/>
        </w:rPr>
        <w:t xml:space="preserve">wn </w:t>
      </w:r>
      <w:r w:rsidRPr="00173D51">
        <w:rPr>
          <w:rFonts w:ascii="Consolas" w:eastAsia="Times New Roman" w:hAnsi="Consolas" w:cs="Courier New"/>
          <w:color w:val="666666"/>
          <w:sz w:val="20"/>
          <w:szCs w:val="20"/>
        </w:rPr>
        <w:t>=</w:t>
      </w:r>
      <w:r w:rsidRPr="00173D51">
        <w:rPr>
          <w:rFonts w:ascii="Consolas" w:eastAsia="Times New Roman" w:hAnsi="Consolas" w:cs="Courier New"/>
          <w:color w:val="333333"/>
          <w:sz w:val="20"/>
          <w:szCs w:val="20"/>
        </w:rPr>
        <w:t xml:space="preserve"> Screen()</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color w:val="333333"/>
          <w:sz w:val="20"/>
          <w:szCs w:val="20"/>
        </w:rPr>
        <w:t xml:space="preserve">norvig </w:t>
      </w:r>
      <w:r w:rsidRPr="00173D51">
        <w:rPr>
          <w:rFonts w:ascii="Consolas" w:eastAsia="Times New Roman" w:hAnsi="Consolas" w:cs="Courier New"/>
          <w:color w:val="666666"/>
          <w:sz w:val="20"/>
          <w:szCs w:val="20"/>
        </w:rPr>
        <w:t>=</w:t>
      </w:r>
      <w:r w:rsidRPr="00173D51">
        <w:rPr>
          <w:rFonts w:ascii="Consolas" w:eastAsia="Times New Roman" w:hAnsi="Consolas" w:cs="Courier New"/>
          <w:color w:val="333333"/>
          <w:sz w:val="20"/>
          <w:szCs w:val="20"/>
        </w:rPr>
        <w:t xml:space="preserve"> Turtle()</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b/>
          <w:bCs/>
          <w:color w:val="007020"/>
          <w:sz w:val="20"/>
          <w:szCs w:val="20"/>
        </w:rPr>
        <w:t>for</w:t>
      </w:r>
      <w:r w:rsidRPr="00173D51">
        <w:rPr>
          <w:rFonts w:ascii="Consolas" w:eastAsia="Times New Roman" w:hAnsi="Consolas" w:cs="Courier New"/>
          <w:color w:val="333333"/>
          <w:sz w:val="20"/>
          <w:szCs w:val="20"/>
        </w:rPr>
        <w:t xml:space="preserve"> i </w:t>
      </w:r>
      <w:r w:rsidRPr="00173D51">
        <w:rPr>
          <w:rFonts w:ascii="Consolas" w:eastAsia="Times New Roman" w:hAnsi="Consolas" w:cs="Courier New"/>
          <w:b/>
          <w:bCs/>
          <w:color w:val="007020"/>
          <w:sz w:val="20"/>
          <w:szCs w:val="20"/>
        </w:rPr>
        <w:t>in</w:t>
      </w:r>
      <w:r w:rsidRPr="00173D51">
        <w:rPr>
          <w:rFonts w:ascii="Consolas" w:eastAsia="Times New Roman" w:hAnsi="Consolas" w:cs="Courier New"/>
          <w:color w:val="333333"/>
          <w:sz w:val="20"/>
          <w:szCs w:val="20"/>
        </w:rPr>
        <w:t xml:space="preserve"> </w:t>
      </w:r>
      <w:r w:rsidRPr="00173D51">
        <w:rPr>
          <w:rFonts w:ascii="Consolas" w:eastAsia="Times New Roman" w:hAnsi="Consolas" w:cs="Courier New"/>
          <w:color w:val="007020"/>
          <w:sz w:val="20"/>
          <w:szCs w:val="20"/>
        </w:rPr>
        <w:t>range</w:t>
      </w:r>
      <w:r w:rsidRPr="00173D51">
        <w:rPr>
          <w:rFonts w:ascii="Consolas" w:eastAsia="Times New Roman" w:hAnsi="Consolas" w:cs="Courier New"/>
          <w:color w:val="333333"/>
          <w:sz w:val="20"/>
          <w:szCs w:val="20"/>
        </w:rPr>
        <w:t>(</w:t>
      </w:r>
      <w:r w:rsidRPr="00173D51">
        <w:rPr>
          <w:rFonts w:ascii="Consolas" w:eastAsia="Times New Roman" w:hAnsi="Consolas" w:cs="Courier New"/>
          <w:color w:val="208050"/>
          <w:sz w:val="20"/>
          <w:szCs w:val="20"/>
        </w:rPr>
        <w:t>3</w:t>
      </w:r>
      <w:r w:rsidRPr="00173D51">
        <w:rPr>
          <w:rFonts w:ascii="Consolas" w:eastAsia="Times New Roman" w:hAnsi="Consolas" w:cs="Courier New"/>
          <w:color w:val="333333"/>
          <w:sz w:val="20"/>
          <w:szCs w:val="20"/>
        </w:rPr>
        <w:t>):</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color w:val="333333"/>
          <w:sz w:val="20"/>
          <w:szCs w:val="20"/>
        </w:rPr>
        <w:t xml:space="preserve">    norvig</w:t>
      </w:r>
      <w:r w:rsidRPr="00173D51">
        <w:rPr>
          <w:rFonts w:ascii="Consolas" w:eastAsia="Times New Roman" w:hAnsi="Consolas" w:cs="Courier New"/>
          <w:color w:val="666666"/>
          <w:sz w:val="20"/>
          <w:szCs w:val="20"/>
        </w:rPr>
        <w:t>.</w:t>
      </w:r>
      <w:r w:rsidRPr="00173D51">
        <w:rPr>
          <w:rFonts w:ascii="Consolas" w:eastAsia="Times New Roman" w:hAnsi="Consolas" w:cs="Courier New"/>
          <w:color w:val="333333"/>
          <w:sz w:val="20"/>
          <w:szCs w:val="20"/>
        </w:rPr>
        <w:t>forward(</w:t>
      </w:r>
      <w:r w:rsidRPr="00173D51">
        <w:rPr>
          <w:rFonts w:ascii="Consolas" w:eastAsia="Times New Roman" w:hAnsi="Consolas" w:cs="Courier New"/>
          <w:color w:val="208050"/>
          <w:sz w:val="20"/>
          <w:szCs w:val="20"/>
        </w:rPr>
        <w:t>100</w:t>
      </w:r>
      <w:r w:rsidRPr="00173D51">
        <w:rPr>
          <w:rFonts w:ascii="Consolas" w:eastAsia="Times New Roman" w:hAnsi="Consolas" w:cs="Courier New"/>
          <w:color w:val="333333"/>
          <w:sz w:val="20"/>
          <w:szCs w:val="20"/>
        </w:rPr>
        <w:t>)</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color w:val="333333"/>
          <w:sz w:val="20"/>
          <w:szCs w:val="20"/>
        </w:rPr>
        <w:t xml:space="preserve">    </w:t>
      </w:r>
      <w:r w:rsidRPr="00173D51">
        <w:rPr>
          <w:rFonts w:ascii="Consolas" w:eastAsia="Times New Roman" w:hAnsi="Consolas" w:cs="Courier New"/>
          <w:i/>
          <w:iCs/>
          <w:color w:val="408090"/>
          <w:sz w:val="20"/>
          <w:szCs w:val="20"/>
        </w:rPr>
        <w:t># the angle of each vertice of a regular polygon</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color w:val="333333"/>
          <w:sz w:val="20"/>
          <w:szCs w:val="20"/>
        </w:rPr>
        <w:t xml:space="preserve">    </w:t>
      </w:r>
      <w:r w:rsidRPr="00173D51">
        <w:rPr>
          <w:rFonts w:ascii="Consolas" w:eastAsia="Times New Roman" w:hAnsi="Consolas" w:cs="Courier New"/>
          <w:i/>
          <w:iCs/>
          <w:color w:val="408090"/>
          <w:sz w:val="20"/>
          <w:szCs w:val="20"/>
        </w:rPr>
        <w:t># is 360 divided by the number of sides</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color w:val="333333"/>
          <w:sz w:val="20"/>
          <w:szCs w:val="20"/>
        </w:rPr>
        <w:t xml:space="preserve">    norvig</w:t>
      </w:r>
      <w:r w:rsidRPr="00173D51">
        <w:rPr>
          <w:rFonts w:ascii="Consolas" w:eastAsia="Times New Roman" w:hAnsi="Consolas" w:cs="Courier New"/>
          <w:color w:val="666666"/>
          <w:sz w:val="20"/>
          <w:szCs w:val="20"/>
        </w:rPr>
        <w:t>.</w:t>
      </w:r>
      <w:r w:rsidRPr="00173D51">
        <w:rPr>
          <w:rFonts w:ascii="Consolas" w:eastAsia="Times New Roman" w:hAnsi="Consolas" w:cs="Courier New"/>
          <w:color w:val="333333"/>
          <w:sz w:val="20"/>
          <w:szCs w:val="20"/>
        </w:rPr>
        <w:t>left(</w:t>
      </w:r>
      <w:r w:rsidRPr="00173D51">
        <w:rPr>
          <w:rFonts w:ascii="Consolas" w:eastAsia="Times New Roman" w:hAnsi="Consolas" w:cs="Courier New"/>
          <w:color w:val="208050"/>
          <w:sz w:val="20"/>
          <w:szCs w:val="20"/>
        </w:rPr>
        <w:t>360</w:t>
      </w:r>
      <w:r w:rsidRPr="00173D51">
        <w:rPr>
          <w:rFonts w:ascii="Consolas" w:eastAsia="Times New Roman" w:hAnsi="Consolas" w:cs="Courier New"/>
          <w:color w:val="666666"/>
          <w:sz w:val="20"/>
          <w:szCs w:val="20"/>
        </w:rPr>
        <w:t>/</w:t>
      </w:r>
      <w:r w:rsidRPr="00173D51">
        <w:rPr>
          <w:rFonts w:ascii="Consolas" w:eastAsia="Times New Roman" w:hAnsi="Consolas" w:cs="Courier New"/>
          <w:color w:val="208050"/>
          <w:sz w:val="20"/>
          <w:szCs w:val="20"/>
        </w:rPr>
        <w:t>3</w:t>
      </w:r>
      <w:r w:rsidRPr="00173D51">
        <w:rPr>
          <w:rFonts w:ascii="Consolas" w:eastAsia="Times New Roman" w:hAnsi="Consolas" w:cs="Courier New"/>
          <w:color w:val="333333"/>
          <w:sz w:val="20"/>
          <w:szCs w:val="20"/>
        </w:rPr>
        <w:t>)</w:t>
      </w: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173D51" w:rsidRPr="00173D51" w:rsidRDefault="00173D51" w:rsidP="00173D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173D51">
        <w:rPr>
          <w:rFonts w:ascii="Consolas" w:eastAsia="Times New Roman" w:hAnsi="Consolas" w:cs="Courier New"/>
          <w:color w:val="333333"/>
          <w:sz w:val="20"/>
          <w:szCs w:val="20"/>
        </w:rPr>
        <w:t>wn</w:t>
      </w:r>
      <w:r w:rsidRPr="00173D51">
        <w:rPr>
          <w:rFonts w:ascii="Consolas" w:eastAsia="Times New Roman" w:hAnsi="Consolas" w:cs="Courier New"/>
          <w:color w:val="666666"/>
          <w:sz w:val="20"/>
          <w:szCs w:val="20"/>
        </w:rPr>
        <w:t>.</w:t>
      </w:r>
      <w:r w:rsidRPr="00173D51">
        <w:rPr>
          <w:rFonts w:ascii="Consolas" w:eastAsia="Times New Roman" w:hAnsi="Consolas" w:cs="Courier New"/>
          <w:color w:val="333333"/>
          <w:sz w:val="20"/>
          <w:szCs w:val="20"/>
        </w:rPr>
        <w:t>exitonclick()</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c"/>
          <w:rFonts w:ascii="Consolas" w:hAnsi="Consolas"/>
          <w:i/>
          <w:iCs/>
          <w:color w:val="408090"/>
        </w:rPr>
        <w:t># draw a square</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n"/>
          <w:rFonts w:ascii="Consolas" w:hAnsi="Consolas"/>
          <w:b/>
          <w:bCs/>
          <w:color w:val="007020"/>
        </w:rPr>
        <w:t>from</w:t>
      </w:r>
      <w:r>
        <w:rPr>
          <w:rFonts w:ascii="Consolas" w:hAnsi="Consolas"/>
          <w:color w:val="333333"/>
        </w:rPr>
        <w:t xml:space="preserve"> </w:t>
      </w:r>
      <w:r>
        <w:rPr>
          <w:rStyle w:val="nn"/>
          <w:rFonts w:ascii="Consolas" w:hAnsi="Consolas"/>
          <w:b/>
          <w:bCs/>
          <w:color w:val="0E84B5"/>
        </w:rPr>
        <w:t>turtle</w:t>
      </w:r>
      <w:r>
        <w:rPr>
          <w:rFonts w:ascii="Consolas" w:hAnsi="Consolas"/>
          <w:color w:val="333333"/>
        </w:rPr>
        <w:t xml:space="preserve"> </w:t>
      </w:r>
      <w:r>
        <w:rPr>
          <w:rStyle w:val="kn"/>
          <w:rFonts w:ascii="Consolas" w:hAnsi="Consolas"/>
          <w:b/>
          <w:bCs/>
          <w:color w:val="007020"/>
        </w:rPr>
        <w:t>import</w:t>
      </w:r>
      <w:r>
        <w:rPr>
          <w:rFonts w:ascii="Consolas" w:hAnsi="Consolas"/>
          <w:color w:val="333333"/>
        </w:rPr>
        <w:t xml:space="preserve"> </w:t>
      </w:r>
      <w:r>
        <w:rPr>
          <w:rStyle w:val="o"/>
          <w:rFonts w:ascii="Consolas" w:hAnsi="Consolas"/>
          <w:color w:val="666666"/>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wn</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Screen</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kurzweil</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Turtle</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for</w:t>
      </w:r>
      <w:r>
        <w:rPr>
          <w:rFonts w:ascii="Consolas" w:hAnsi="Consolas"/>
          <w:color w:val="333333"/>
        </w:rPr>
        <w:t xml:space="preserve"> </w:t>
      </w:r>
      <w:r>
        <w:rPr>
          <w:rStyle w:val="n"/>
          <w:rFonts w:ascii="Consolas" w:hAnsi="Consolas"/>
          <w:color w:val="333333"/>
        </w:rPr>
        <w:t>i</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b"/>
          <w:rFonts w:ascii="Consolas" w:hAnsi="Consolas"/>
          <w:color w:val="007020"/>
        </w:rPr>
        <w:t>range</w:t>
      </w:r>
      <w:r>
        <w:rPr>
          <w:rStyle w:val="p"/>
          <w:rFonts w:ascii="Consolas" w:hAnsi="Consolas"/>
          <w:color w:val="333333"/>
        </w:rPr>
        <w:t>(</w:t>
      </w:r>
      <w:r>
        <w:rPr>
          <w:rStyle w:val="mi"/>
          <w:rFonts w:ascii="Consolas" w:hAnsi="Consolas"/>
          <w:color w:val="208050"/>
        </w:rPr>
        <w:t>4</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kurzweil</w:t>
      </w:r>
      <w:r>
        <w:rPr>
          <w:rStyle w:val="o"/>
          <w:rFonts w:ascii="Consolas" w:hAnsi="Consolas"/>
          <w:color w:val="666666"/>
        </w:rPr>
        <w:t>.</w:t>
      </w:r>
      <w:r>
        <w:rPr>
          <w:rStyle w:val="n"/>
          <w:rFonts w:ascii="Consolas" w:hAnsi="Consolas"/>
          <w:color w:val="333333"/>
        </w:rPr>
        <w:t>forward</w:t>
      </w:r>
      <w:r>
        <w:rPr>
          <w:rStyle w:val="p"/>
          <w:rFonts w:ascii="Consolas" w:hAnsi="Consolas"/>
          <w:color w:val="333333"/>
        </w:rPr>
        <w:t>(</w:t>
      </w:r>
      <w:r>
        <w:rPr>
          <w:rStyle w:val="mi"/>
          <w:rFonts w:ascii="Consolas" w:hAnsi="Consolas"/>
          <w:color w:val="208050"/>
        </w:rPr>
        <w:t>100</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kurzweil</w:t>
      </w:r>
      <w:r>
        <w:rPr>
          <w:rStyle w:val="o"/>
          <w:rFonts w:ascii="Consolas" w:hAnsi="Consolas"/>
          <w:color w:val="666666"/>
        </w:rPr>
        <w:t>.</w:t>
      </w:r>
      <w:r>
        <w:rPr>
          <w:rStyle w:val="n"/>
          <w:rFonts w:ascii="Consolas" w:hAnsi="Consolas"/>
          <w:color w:val="333333"/>
        </w:rPr>
        <w:t>left</w:t>
      </w:r>
      <w:r>
        <w:rPr>
          <w:rStyle w:val="p"/>
          <w:rFonts w:ascii="Consolas" w:hAnsi="Consolas"/>
          <w:color w:val="333333"/>
        </w:rPr>
        <w:t>(</w:t>
      </w:r>
      <w:r>
        <w:rPr>
          <w:rStyle w:val="mi"/>
          <w:rFonts w:ascii="Consolas" w:hAnsi="Consolas"/>
          <w:color w:val="208050"/>
        </w:rPr>
        <w:t>360</w:t>
      </w:r>
      <w:r>
        <w:rPr>
          <w:rStyle w:val="o"/>
          <w:rFonts w:ascii="Consolas" w:hAnsi="Consolas"/>
          <w:color w:val="666666"/>
        </w:rPr>
        <w:t>/</w:t>
      </w:r>
      <w:r>
        <w:rPr>
          <w:rStyle w:val="mi"/>
          <w:rFonts w:ascii="Consolas" w:hAnsi="Consolas"/>
          <w:color w:val="208050"/>
        </w:rPr>
        <w:t>4</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wn</w:t>
      </w:r>
      <w:r>
        <w:rPr>
          <w:rStyle w:val="o"/>
          <w:rFonts w:ascii="Consolas" w:hAnsi="Consolas"/>
          <w:color w:val="666666"/>
        </w:rPr>
        <w:t>.</w:t>
      </w:r>
      <w:r>
        <w:rPr>
          <w:rStyle w:val="n"/>
          <w:rFonts w:ascii="Consolas" w:hAnsi="Consolas"/>
          <w:color w:val="333333"/>
        </w:rPr>
        <w:t>exitonclick</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c"/>
          <w:rFonts w:ascii="Consolas" w:hAnsi="Consolas"/>
          <w:i/>
          <w:iCs/>
          <w:color w:val="408090"/>
        </w:rPr>
        <w:t># draw a hexagon</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n"/>
          <w:rFonts w:ascii="Consolas" w:hAnsi="Consolas"/>
          <w:b/>
          <w:bCs/>
          <w:color w:val="007020"/>
        </w:rPr>
        <w:t>from</w:t>
      </w:r>
      <w:r>
        <w:rPr>
          <w:rFonts w:ascii="Consolas" w:hAnsi="Consolas"/>
          <w:color w:val="333333"/>
        </w:rPr>
        <w:t xml:space="preserve"> </w:t>
      </w:r>
      <w:r>
        <w:rPr>
          <w:rStyle w:val="nn"/>
          <w:rFonts w:ascii="Consolas" w:hAnsi="Consolas"/>
          <w:b/>
          <w:bCs/>
          <w:color w:val="0E84B5"/>
        </w:rPr>
        <w:t>turtle</w:t>
      </w:r>
      <w:r>
        <w:rPr>
          <w:rFonts w:ascii="Consolas" w:hAnsi="Consolas"/>
          <w:color w:val="333333"/>
        </w:rPr>
        <w:t xml:space="preserve"> </w:t>
      </w:r>
      <w:r>
        <w:rPr>
          <w:rStyle w:val="kn"/>
          <w:rFonts w:ascii="Consolas" w:hAnsi="Consolas"/>
          <w:b/>
          <w:bCs/>
          <w:color w:val="007020"/>
        </w:rPr>
        <w:t>import</w:t>
      </w:r>
      <w:r>
        <w:rPr>
          <w:rFonts w:ascii="Consolas" w:hAnsi="Consolas"/>
          <w:color w:val="333333"/>
        </w:rPr>
        <w:t xml:space="preserve"> </w:t>
      </w:r>
      <w:r>
        <w:rPr>
          <w:rStyle w:val="o"/>
          <w:rFonts w:ascii="Consolas" w:hAnsi="Consolas"/>
          <w:color w:val="666666"/>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wn</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Screen</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dijkstra</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Turtle</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for</w:t>
      </w:r>
      <w:r>
        <w:rPr>
          <w:rFonts w:ascii="Consolas" w:hAnsi="Consolas"/>
          <w:color w:val="333333"/>
        </w:rPr>
        <w:t xml:space="preserve"> </w:t>
      </w:r>
      <w:r>
        <w:rPr>
          <w:rStyle w:val="n"/>
          <w:rFonts w:ascii="Consolas" w:hAnsi="Consolas"/>
          <w:color w:val="333333"/>
        </w:rPr>
        <w:t>i</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b"/>
          <w:rFonts w:ascii="Consolas" w:hAnsi="Consolas"/>
          <w:color w:val="007020"/>
        </w:rPr>
        <w:t>range</w:t>
      </w:r>
      <w:r>
        <w:rPr>
          <w:rStyle w:val="p"/>
          <w:rFonts w:ascii="Consolas" w:hAnsi="Consolas"/>
          <w:color w:val="333333"/>
        </w:rPr>
        <w:t>(</w:t>
      </w:r>
      <w:r>
        <w:rPr>
          <w:rStyle w:val="mi"/>
          <w:rFonts w:ascii="Consolas" w:hAnsi="Consolas"/>
          <w:color w:val="208050"/>
        </w:rPr>
        <w:t>6</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dijkstra</w:t>
      </w:r>
      <w:r>
        <w:rPr>
          <w:rStyle w:val="o"/>
          <w:rFonts w:ascii="Consolas" w:hAnsi="Consolas"/>
          <w:color w:val="666666"/>
        </w:rPr>
        <w:t>.</w:t>
      </w:r>
      <w:r>
        <w:rPr>
          <w:rStyle w:val="n"/>
          <w:rFonts w:ascii="Consolas" w:hAnsi="Consolas"/>
          <w:color w:val="333333"/>
        </w:rPr>
        <w:t>forward</w:t>
      </w:r>
      <w:r>
        <w:rPr>
          <w:rStyle w:val="p"/>
          <w:rFonts w:ascii="Consolas" w:hAnsi="Consolas"/>
          <w:color w:val="333333"/>
        </w:rPr>
        <w:t>(</w:t>
      </w:r>
      <w:r>
        <w:rPr>
          <w:rStyle w:val="mi"/>
          <w:rFonts w:ascii="Consolas" w:hAnsi="Consolas"/>
          <w:color w:val="208050"/>
        </w:rPr>
        <w:t>100</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dijkstra</w:t>
      </w:r>
      <w:r>
        <w:rPr>
          <w:rStyle w:val="o"/>
          <w:rFonts w:ascii="Consolas" w:hAnsi="Consolas"/>
          <w:color w:val="666666"/>
        </w:rPr>
        <w:t>.</w:t>
      </w:r>
      <w:r>
        <w:rPr>
          <w:rStyle w:val="n"/>
          <w:rFonts w:ascii="Consolas" w:hAnsi="Consolas"/>
          <w:color w:val="333333"/>
        </w:rPr>
        <w:t>left</w:t>
      </w:r>
      <w:r>
        <w:rPr>
          <w:rStyle w:val="p"/>
          <w:rFonts w:ascii="Consolas" w:hAnsi="Consolas"/>
          <w:color w:val="333333"/>
        </w:rPr>
        <w:t>(</w:t>
      </w:r>
      <w:r>
        <w:rPr>
          <w:rStyle w:val="mi"/>
          <w:rFonts w:ascii="Consolas" w:hAnsi="Consolas"/>
          <w:color w:val="208050"/>
        </w:rPr>
        <w:t>360</w:t>
      </w:r>
      <w:r>
        <w:rPr>
          <w:rStyle w:val="o"/>
          <w:rFonts w:ascii="Consolas" w:hAnsi="Consolas"/>
          <w:color w:val="666666"/>
        </w:rPr>
        <w:t>/</w:t>
      </w:r>
      <w:r>
        <w:rPr>
          <w:rStyle w:val="mi"/>
          <w:rFonts w:ascii="Consolas" w:hAnsi="Consolas"/>
          <w:color w:val="208050"/>
        </w:rPr>
        <w:t>6</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wn</w:t>
      </w:r>
      <w:r>
        <w:rPr>
          <w:rStyle w:val="o"/>
          <w:rFonts w:ascii="Consolas" w:hAnsi="Consolas"/>
          <w:color w:val="666666"/>
        </w:rPr>
        <w:t>.</w:t>
      </w:r>
      <w:r>
        <w:rPr>
          <w:rStyle w:val="n"/>
          <w:rFonts w:ascii="Consolas" w:hAnsi="Consolas"/>
          <w:color w:val="333333"/>
        </w:rPr>
        <w:t>exitonclick</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c"/>
          <w:rFonts w:ascii="Consolas" w:hAnsi="Consolas"/>
          <w:i/>
          <w:iCs/>
          <w:color w:val="408090"/>
        </w:rPr>
        <w:t># draw an octogon</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n"/>
          <w:rFonts w:ascii="Consolas" w:hAnsi="Consolas"/>
          <w:b/>
          <w:bCs/>
          <w:color w:val="007020"/>
        </w:rPr>
        <w:t>from</w:t>
      </w:r>
      <w:r>
        <w:rPr>
          <w:rFonts w:ascii="Consolas" w:hAnsi="Consolas"/>
          <w:color w:val="333333"/>
        </w:rPr>
        <w:t xml:space="preserve"> </w:t>
      </w:r>
      <w:r>
        <w:rPr>
          <w:rStyle w:val="nn"/>
          <w:rFonts w:ascii="Consolas" w:hAnsi="Consolas"/>
          <w:b/>
          <w:bCs/>
          <w:color w:val="0E84B5"/>
        </w:rPr>
        <w:t>turtle</w:t>
      </w:r>
      <w:r>
        <w:rPr>
          <w:rFonts w:ascii="Consolas" w:hAnsi="Consolas"/>
          <w:color w:val="333333"/>
        </w:rPr>
        <w:t xml:space="preserve"> </w:t>
      </w:r>
      <w:r>
        <w:rPr>
          <w:rStyle w:val="kn"/>
          <w:rFonts w:ascii="Consolas" w:hAnsi="Consolas"/>
          <w:b/>
          <w:bCs/>
          <w:color w:val="007020"/>
        </w:rPr>
        <w:t>import</w:t>
      </w:r>
      <w:r>
        <w:rPr>
          <w:rFonts w:ascii="Consolas" w:hAnsi="Consolas"/>
          <w:color w:val="333333"/>
        </w:rPr>
        <w:t xml:space="preserve"> </w:t>
      </w:r>
      <w:r>
        <w:rPr>
          <w:rStyle w:val="o"/>
          <w:rFonts w:ascii="Consolas" w:hAnsi="Consolas"/>
          <w:color w:val="666666"/>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wn</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Screen</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knuth</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Turtle</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k"/>
          <w:rFonts w:ascii="Consolas" w:hAnsi="Consolas"/>
          <w:b/>
          <w:bCs/>
          <w:color w:val="007020"/>
        </w:rPr>
        <w:t>for</w:t>
      </w:r>
      <w:r>
        <w:rPr>
          <w:rFonts w:ascii="Consolas" w:hAnsi="Consolas"/>
          <w:color w:val="333333"/>
        </w:rPr>
        <w:t xml:space="preserve"> </w:t>
      </w:r>
      <w:r>
        <w:rPr>
          <w:rStyle w:val="n"/>
          <w:rFonts w:ascii="Consolas" w:hAnsi="Consolas"/>
          <w:color w:val="333333"/>
        </w:rPr>
        <w:t>i</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b"/>
          <w:rFonts w:ascii="Consolas" w:hAnsi="Consolas"/>
          <w:color w:val="007020"/>
        </w:rPr>
        <w:t>range</w:t>
      </w:r>
      <w:r>
        <w:rPr>
          <w:rStyle w:val="p"/>
          <w:rFonts w:ascii="Consolas" w:hAnsi="Consolas"/>
          <w:color w:val="333333"/>
        </w:rPr>
        <w:t>(</w:t>
      </w:r>
      <w:r>
        <w:rPr>
          <w:rStyle w:val="mi"/>
          <w:rFonts w:ascii="Consolas" w:hAnsi="Consolas"/>
          <w:color w:val="208050"/>
        </w:rPr>
        <w:t>8</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knuth</w:t>
      </w:r>
      <w:r>
        <w:rPr>
          <w:rStyle w:val="o"/>
          <w:rFonts w:ascii="Consolas" w:hAnsi="Consolas"/>
          <w:color w:val="666666"/>
        </w:rPr>
        <w:t>.</w:t>
      </w:r>
      <w:r>
        <w:rPr>
          <w:rStyle w:val="n"/>
          <w:rFonts w:ascii="Consolas" w:hAnsi="Consolas"/>
          <w:color w:val="333333"/>
        </w:rPr>
        <w:t>forward</w:t>
      </w:r>
      <w:r>
        <w:rPr>
          <w:rStyle w:val="p"/>
          <w:rFonts w:ascii="Consolas" w:hAnsi="Consolas"/>
          <w:color w:val="333333"/>
        </w:rPr>
        <w:t>(</w:t>
      </w:r>
      <w:r>
        <w:rPr>
          <w:rStyle w:val="mi"/>
          <w:rFonts w:ascii="Consolas" w:hAnsi="Consolas"/>
          <w:color w:val="208050"/>
        </w:rPr>
        <w:t>75</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n"/>
          <w:rFonts w:ascii="Consolas" w:hAnsi="Consolas"/>
          <w:color w:val="333333"/>
        </w:rPr>
        <w:t>knuth</w:t>
      </w:r>
      <w:r>
        <w:rPr>
          <w:rStyle w:val="o"/>
          <w:rFonts w:ascii="Consolas" w:hAnsi="Consolas"/>
          <w:color w:val="666666"/>
        </w:rPr>
        <w:t>.</w:t>
      </w:r>
      <w:r>
        <w:rPr>
          <w:rStyle w:val="n"/>
          <w:rFonts w:ascii="Consolas" w:hAnsi="Consolas"/>
          <w:color w:val="333333"/>
        </w:rPr>
        <w:t>left</w:t>
      </w:r>
      <w:r>
        <w:rPr>
          <w:rStyle w:val="p"/>
          <w:rFonts w:ascii="Consolas" w:hAnsi="Consolas"/>
          <w:color w:val="333333"/>
        </w:rPr>
        <w:t>(</w:t>
      </w:r>
      <w:r>
        <w:rPr>
          <w:rStyle w:val="mi"/>
          <w:rFonts w:ascii="Consolas" w:hAnsi="Consolas"/>
          <w:color w:val="208050"/>
        </w:rPr>
        <w:t>360</w:t>
      </w:r>
      <w:r>
        <w:rPr>
          <w:rStyle w:val="o"/>
          <w:rFonts w:ascii="Consolas" w:hAnsi="Consolas"/>
          <w:color w:val="666666"/>
        </w:rPr>
        <w:t>/</w:t>
      </w:r>
      <w:r>
        <w:rPr>
          <w:rStyle w:val="mi"/>
          <w:rFonts w:ascii="Consolas" w:hAnsi="Consolas"/>
          <w:color w:val="208050"/>
        </w:rPr>
        <w:t>8</w:t>
      </w:r>
      <w:r>
        <w:rPr>
          <w:rStyle w:val="p"/>
          <w:rFonts w:ascii="Consolas" w:hAnsi="Consolas"/>
          <w:color w:val="333333"/>
        </w:rPr>
        <w:t>)</w:t>
      </w: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173D51" w:rsidRDefault="00173D51" w:rsidP="00173D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wn</w:t>
      </w:r>
      <w:r>
        <w:rPr>
          <w:rStyle w:val="o"/>
          <w:rFonts w:ascii="Consolas" w:hAnsi="Consolas"/>
          <w:color w:val="666666"/>
        </w:rPr>
        <w:t>.</w:t>
      </w:r>
      <w:r>
        <w:rPr>
          <w:rStyle w:val="n"/>
          <w:rFonts w:ascii="Consolas" w:hAnsi="Consolas"/>
          <w:color w:val="333333"/>
        </w:rPr>
        <w:t>exitonclick</w:t>
      </w:r>
      <w:r>
        <w:rPr>
          <w:rStyle w:val="p"/>
          <w:rFonts w:ascii="Consolas" w:hAnsi="Consolas"/>
          <w:color w:val="333333"/>
        </w:rPr>
        <w:t>()</w:t>
      </w:r>
    </w:p>
    <w:p w:rsidR="00173D51" w:rsidRDefault="00173D51" w:rsidP="00173D51">
      <w:r>
        <w:t>HÌNH NGÔI SAO</w:t>
      </w:r>
    </w:p>
    <w:p w:rsidR="00173D51" w:rsidRDefault="00173D51" w:rsidP="00173D51">
      <w:r>
        <w:t>from turtle import *</w:t>
      </w:r>
    </w:p>
    <w:p w:rsidR="00173D51" w:rsidRDefault="00173D51" w:rsidP="00173D51"/>
    <w:p w:rsidR="00173D51" w:rsidRDefault="00173D51" w:rsidP="00173D51">
      <w:r>
        <w:t>turing = Turtle()</w:t>
      </w:r>
    </w:p>
    <w:p w:rsidR="00173D51" w:rsidRDefault="00173D51" w:rsidP="00173D51"/>
    <w:p w:rsidR="00173D51" w:rsidRDefault="00173D51" w:rsidP="00173D51">
      <w:r>
        <w:t>for i in range(5):</w:t>
      </w:r>
    </w:p>
    <w:p w:rsidR="00173D51" w:rsidRDefault="00173D51" w:rsidP="00173D51">
      <w:r>
        <w:lastRenderedPageBreak/>
        <w:t xml:space="preserve">    turing.forward(110)</w:t>
      </w:r>
    </w:p>
    <w:p w:rsidR="00992049" w:rsidRDefault="00173D51" w:rsidP="00173D51">
      <w:r>
        <w:t xml:space="preserve">    turing.left(216)</w:t>
      </w:r>
    </w:p>
    <w:p w:rsidR="00173D51" w:rsidRDefault="00173D51" w:rsidP="00173D51"/>
    <w:p w:rsidR="00173D51" w:rsidRPr="00173D51" w:rsidRDefault="00173D51" w:rsidP="00173D51">
      <w:pPr>
        <w:spacing w:after="0" w:line="240" w:lineRule="auto"/>
        <w:rPr>
          <w:rFonts w:ascii="Times New Roman" w:eastAsia="Times New Roman" w:hAnsi="Times New Roman" w:cs="Times New Roman"/>
          <w:sz w:val="24"/>
          <w:szCs w:val="24"/>
        </w:rPr>
      </w:pPr>
      <w:hyperlink r:id="rId6" w:anchor="content" w:history="1">
        <w:r w:rsidRPr="00173D51">
          <w:rPr>
            <w:rFonts w:ascii="Arial" w:eastAsia="Times New Roman" w:hAnsi="Arial" w:cs="Arial"/>
            <w:b/>
            <w:bCs/>
            <w:color w:val="21759B"/>
            <w:sz w:val="21"/>
            <w:szCs w:val="21"/>
            <w:u w:val="single"/>
            <w:shd w:val="clear" w:color="auto" w:fill="F1F1F1"/>
          </w:rPr>
          <w:t>Skip to content</w:t>
        </w:r>
      </w:hyperlink>
    </w:p>
    <w:p w:rsidR="00173D51" w:rsidRPr="00173D51" w:rsidRDefault="00173D51" w:rsidP="00173D51">
      <w:pPr>
        <w:spacing w:after="0" w:line="240" w:lineRule="auto"/>
        <w:rPr>
          <w:rFonts w:ascii="Arial" w:eastAsia="Times New Roman" w:hAnsi="Arial" w:cs="Arial"/>
          <w:b/>
          <w:bCs/>
          <w:sz w:val="24"/>
          <w:szCs w:val="24"/>
        </w:rPr>
      </w:pPr>
      <w:hyperlink r:id="rId7" w:history="1">
        <w:r w:rsidRPr="00173D51">
          <w:rPr>
            <w:rFonts w:ascii="Arial" w:eastAsia="Times New Roman" w:hAnsi="Arial" w:cs="Arial"/>
            <w:b/>
            <w:bCs/>
            <w:color w:val="1A1A1A"/>
            <w:sz w:val="24"/>
            <w:szCs w:val="24"/>
            <w:u w:val="single"/>
          </w:rPr>
          <w:t>Gordon Choi’s Notes</w:t>
        </w:r>
      </w:hyperlink>
    </w:p>
    <w:p w:rsidR="00173D51" w:rsidRPr="00173D51" w:rsidRDefault="00173D51" w:rsidP="00173D51">
      <w:pPr>
        <w:spacing w:before="129" w:line="240" w:lineRule="auto"/>
        <w:rPr>
          <w:rFonts w:ascii="Times New Roman" w:eastAsia="Times New Roman" w:hAnsi="Times New Roman" w:cs="Times New Roman"/>
          <w:color w:val="686868"/>
          <w:sz w:val="24"/>
          <w:szCs w:val="24"/>
        </w:rPr>
      </w:pPr>
      <w:r w:rsidRPr="00173D51">
        <w:rPr>
          <w:rFonts w:ascii="Times New Roman" w:eastAsia="Times New Roman" w:hAnsi="Times New Roman" w:cs="Times New Roman"/>
          <w:color w:val="686868"/>
          <w:sz w:val="24"/>
          <w:szCs w:val="24"/>
        </w:rPr>
        <w:t>Internet Technologies</w:t>
      </w:r>
    </w:p>
    <w:p w:rsidR="00173D51" w:rsidRPr="00173D51" w:rsidRDefault="00173D51" w:rsidP="00173D51">
      <w:pPr>
        <w:shd w:val="clear" w:color="auto" w:fill="FFFFFF"/>
        <w:spacing w:after="252" w:line="240" w:lineRule="auto"/>
        <w:outlineLvl w:val="0"/>
        <w:rPr>
          <w:rFonts w:ascii="Arial" w:eastAsia="Times New Roman" w:hAnsi="Arial" w:cs="Arial"/>
          <w:b/>
          <w:bCs/>
          <w:color w:val="1A1A1A"/>
          <w:kern w:val="36"/>
          <w:sz w:val="48"/>
          <w:szCs w:val="48"/>
        </w:rPr>
      </w:pPr>
      <w:r w:rsidRPr="00173D51">
        <w:rPr>
          <w:rFonts w:ascii="Arial" w:eastAsia="Times New Roman" w:hAnsi="Arial" w:cs="Arial"/>
          <w:b/>
          <w:bCs/>
          <w:color w:val="1A1A1A"/>
          <w:kern w:val="36"/>
          <w:sz w:val="48"/>
          <w:szCs w:val="48"/>
        </w:rPr>
        <w:t>Python Turtle Programming for Kids</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pict>
          <v:rect id="_x0000_i1105" style="width:0;height:.75pt" o:hralign="center" o:hrstd="t" o:hr="t" fillcolor="#a0a0a0" stroked="f"/>
        </w:pict>
      </w:r>
    </w:p>
    <w:p w:rsidR="00173D51" w:rsidRPr="00173D51" w:rsidRDefault="00173D51" w:rsidP="00173D51">
      <w:pPr>
        <w:shd w:val="clear" w:color="auto" w:fill="FFFFFF"/>
        <w:spacing w:before="480" w:after="240" w:line="240" w:lineRule="auto"/>
        <w:outlineLvl w:val="1"/>
        <w:rPr>
          <w:rFonts w:ascii="Georgia" w:eastAsia="Times New Roman" w:hAnsi="Georgia" w:cs="Times New Roman"/>
          <w:b/>
          <w:bCs/>
          <w:color w:val="1A1A1A"/>
          <w:sz w:val="36"/>
          <w:szCs w:val="36"/>
        </w:rPr>
      </w:pPr>
      <w:r w:rsidRPr="00173D51">
        <w:rPr>
          <w:rFonts w:ascii="Georgia" w:eastAsia="Times New Roman" w:hAnsi="Georgia" w:cs="Times New Roman"/>
          <w:b/>
          <w:bCs/>
          <w:color w:val="1A1A1A"/>
          <w:sz w:val="36"/>
          <w:szCs w:val="36"/>
        </w:rPr>
        <w:t>Python Turtle Programming</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You can let your kids learn their first coding lesson with a simple setup. Kids can learn how to write their first computer program through Python Turtle Graphics.</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drawing>
          <wp:inline distT="0" distB="0" distL="0" distR="0">
            <wp:extent cx="2381250" cy="2419350"/>
            <wp:effectExtent l="0" t="0" r="0" b="0"/>
            <wp:docPr id="20" name="Picture 20" descr="Python Turtl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ython Turtle Pr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419350"/>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pict>
          <v:rect id="_x0000_i1107" style="width:0;height:.75pt" o:hralign="center" o:hrstd="t" o:hr="t" fillcolor="#a0a0a0" stroked="f"/>
        </w:pict>
      </w:r>
    </w:p>
    <w:p w:rsidR="00173D51" w:rsidRPr="00173D51" w:rsidRDefault="00173D51" w:rsidP="00173D51">
      <w:pPr>
        <w:shd w:val="clear" w:color="auto" w:fill="FFFFFF"/>
        <w:spacing w:before="480" w:after="240" w:line="240" w:lineRule="auto"/>
        <w:outlineLvl w:val="1"/>
        <w:rPr>
          <w:rFonts w:ascii="Georgia" w:eastAsia="Times New Roman" w:hAnsi="Georgia" w:cs="Times New Roman"/>
          <w:b/>
          <w:bCs/>
          <w:color w:val="1A1A1A"/>
          <w:sz w:val="36"/>
          <w:szCs w:val="36"/>
        </w:rPr>
      </w:pPr>
      <w:r w:rsidRPr="00173D51">
        <w:rPr>
          <w:rFonts w:ascii="Georgia" w:eastAsia="Times New Roman" w:hAnsi="Georgia" w:cs="Times New Roman"/>
          <w:b/>
          <w:bCs/>
          <w:color w:val="1A1A1A"/>
          <w:sz w:val="36"/>
          <w:szCs w:val="36"/>
        </w:rPr>
        <w:t>Installing Python: Standalone, Python Shell, IDE</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To learn Python coding, you will need a program to type in your codes. You have several options.</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lastRenderedPageBreak/>
        <w:t>The first option is you can download and install the standalone program "Python Turtle." which was developed by Ram Rachum.</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You can download Python Turtle from:</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http://pythonturtle.org/</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The second option is to download and install Python on your Windows or Linux machine. Once it is set up, you can write codes through the Python Shell. The Python Shell is a window which looks similar to the command lines (of your Windows or Linux machine). You will access the "Turtle" module through Python Shell.</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drawing>
          <wp:inline distT="0" distB="0" distL="0" distR="0">
            <wp:extent cx="2381250" cy="1457325"/>
            <wp:effectExtent l="0" t="0" r="0" b="9525"/>
            <wp:docPr id="19" name="Picture 19" descr="Python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ython Sh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57325"/>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You can download Python from:</w:t>
      </w:r>
    </w:p>
    <w:p w:rsidR="00173D51" w:rsidRPr="00173D51" w:rsidRDefault="00173D51" w:rsidP="00173D51">
      <w:pPr>
        <w:numPr>
          <w:ilvl w:val="0"/>
          <w:numId w:val="1"/>
        </w:numPr>
        <w:shd w:val="clear" w:color="auto" w:fill="FFFFFF"/>
        <w:spacing w:before="100" w:beforeAutospacing="1" w:after="100" w:afterAutospacing="1" w:line="240" w:lineRule="auto"/>
        <w:ind w:left="2399"/>
        <w:rPr>
          <w:rFonts w:ascii="Georgia" w:eastAsia="Times New Roman" w:hAnsi="Georgia" w:cs="Times New Roman"/>
          <w:color w:val="1A1A1A"/>
          <w:sz w:val="24"/>
          <w:szCs w:val="24"/>
        </w:rPr>
      </w:pPr>
      <w:hyperlink r:id="rId10" w:history="1">
        <w:r w:rsidRPr="00173D51">
          <w:rPr>
            <w:rFonts w:ascii="Georgia" w:eastAsia="Times New Roman" w:hAnsi="Georgia" w:cs="Times New Roman"/>
            <w:color w:val="007ACC"/>
            <w:sz w:val="24"/>
            <w:szCs w:val="24"/>
            <w:u w:val="single"/>
          </w:rPr>
          <w:t>python.org</w:t>
        </w:r>
      </w:hyperlink>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The third option is that on top of Python Shell, you are to download and install one of the IDEs. IDE stands for integrated development environment. One of the IDEs which is specifically developed for Python is Jetbrains' Pycharm.</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You can download Pycharm from:</w:t>
      </w:r>
    </w:p>
    <w:p w:rsidR="00173D51" w:rsidRPr="00173D51" w:rsidRDefault="00173D51" w:rsidP="00173D51">
      <w:pPr>
        <w:numPr>
          <w:ilvl w:val="0"/>
          <w:numId w:val="2"/>
        </w:numPr>
        <w:shd w:val="clear" w:color="auto" w:fill="FFFFFF"/>
        <w:spacing w:before="100" w:beforeAutospacing="1" w:after="100" w:afterAutospacing="1" w:line="240" w:lineRule="auto"/>
        <w:ind w:left="2399"/>
        <w:rPr>
          <w:rFonts w:ascii="Georgia" w:eastAsia="Times New Roman" w:hAnsi="Georgia" w:cs="Times New Roman"/>
          <w:color w:val="1A1A1A"/>
          <w:sz w:val="24"/>
          <w:szCs w:val="24"/>
        </w:rPr>
      </w:pPr>
      <w:hyperlink r:id="rId11" w:history="1">
        <w:r w:rsidRPr="00173D51">
          <w:rPr>
            <w:rFonts w:ascii="Georgia" w:eastAsia="Times New Roman" w:hAnsi="Georgia" w:cs="Times New Roman"/>
            <w:color w:val="007ACC"/>
            <w:sz w:val="24"/>
            <w:szCs w:val="24"/>
            <w:u w:val="single"/>
          </w:rPr>
          <w:t>jetbrains.com/pycharm/</w:t>
        </w:r>
      </w:hyperlink>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If you have installed the simple program "Python Turtle", then you are not required to install the conventional Python Shell or the IDE. But you are limited to only code and run very simple Python Turtle graphics programs.</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pict>
          <v:rect id="_x0000_i1109" style="width:0;height:.75pt" o:hralign="center" o:hrstd="t" o:hr="t" fillcolor="#a0a0a0" stroked="f"/>
        </w:pict>
      </w:r>
    </w:p>
    <w:p w:rsidR="00173D51" w:rsidRPr="00173D51" w:rsidRDefault="00173D51" w:rsidP="00173D51">
      <w:pPr>
        <w:shd w:val="clear" w:color="auto" w:fill="FFFFFF"/>
        <w:spacing w:before="480" w:after="240" w:line="240" w:lineRule="auto"/>
        <w:outlineLvl w:val="1"/>
        <w:rPr>
          <w:rFonts w:ascii="Georgia" w:eastAsia="Times New Roman" w:hAnsi="Georgia" w:cs="Times New Roman"/>
          <w:b/>
          <w:bCs/>
          <w:color w:val="1A1A1A"/>
          <w:sz w:val="36"/>
          <w:szCs w:val="36"/>
        </w:rPr>
      </w:pPr>
      <w:r w:rsidRPr="00173D51">
        <w:rPr>
          <w:rFonts w:ascii="Georgia" w:eastAsia="Times New Roman" w:hAnsi="Georgia" w:cs="Times New Roman"/>
          <w:b/>
          <w:bCs/>
          <w:color w:val="1A1A1A"/>
          <w:sz w:val="36"/>
          <w:szCs w:val="36"/>
        </w:rPr>
        <w:lastRenderedPageBreak/>
        <w:t>The First Python Lession</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I am going to demonstrate the Python Turtle Graphics lessons through the Python Shell in most cases. Start the Python Shell, and enter the 3 lines.</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The first line is to import the Turtle module. The second line we assign "gordon" (an instance of turtle) a pen to draw. This turtle is the main target of our program. The third line we give it a "turtle" shape.</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After the first 3 lines, we get our turtle printed at the center of our screen. Python Turtle Graphics is a drawing program, and the screen is where our turtle will draw.</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drawing>
          <wp:inline distT="0" distB="0" distL="0" distR="0">
            <wp:extent cx="2381250" cy="2381250"/>
            <wp:effectExtent l="0" t="0" r="0" b="0"/>
            <wp:docPr id="18" name="Picture 18" descr="Turtle on Center of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urtle on Center of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Note the turtle is currently heading to the right (i.e. east). Let's draw a straight line of length 100 by moving the turtle forward, and then turn the turtle 90 degrees to the left (i.e. counter-clockwise).</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gordon.forward(100)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gordon.left(90)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drawing>
          <wp:inline distT="0" distB="0" distL="0" distR="0">
            <wp:extent cx="2381250" cy="2114550"/>
            <wp:effectExtent l="0" t="0" r="0" b="0"/>
            <wp:docPr id="17" name="Picture 17" descr="Turtle Moved Forward and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urtle Moved Forward and Lef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114550"/>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Let's draw a square.</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gordon.forward(100)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gordon.left(90)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gordon.forward(100)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gordon.left(90)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gordon.forward(100)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gordon.left(90)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gordon.forward(100)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gordon.left(90)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drawing>
          <wp:inline distT="0" distB="0" distL="0" distR="0">
            <wp:extent cx="2381250" cy="2143125"/>
            <wp:effectExtent l="0" t="0" r="0" b="9525"/>
            <wp:docPr id="16" name="Picture 16"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qu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43125"/>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You repeated typing "forward(100)" and "left(90)" 4 times each, but you did not have to do so.</w:t>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Now clear your screen and start over again.</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gordon.reset()</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With a "for" loop, you will achieve identical result. Note the last 2 lines (i.e. "forward(100)" and "left(90)") must be indented for your program to work.</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for i in range(4):</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gordon.forward(100)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gordon.left(90)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Now make the turtle draw two squares which do not touch each other.</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gordon.width(3)</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for i in range(4):</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gordon.forward(20)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gordon.left(90)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gordon.up()</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gordon.forward(20)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gordon.down()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for i in range(4):</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gordon.forward(20)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gordon.left(90)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lastRenderedPageBreak/>
        <w:drawing>
          <wp:inline distT="0" distB="0" distL="0" distR="0">
            <wp:extent cx="2381250" cy="2143125"/>
            <wp:effectExtent l="0" t="0" r="0" b="9525"/>
            <wp:docPr id="15" name="Picture 15" descr="2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2 Squa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143125"/>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This line increases the line width to 3.</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gordon.width(3)</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This line picks up the pen, so the turtle will not draw when moving.</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gordon.up()</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This line puts down the pen, so the turtle will start drawing again when moving.</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gordon.down()</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Now make the turtle draw multiple squares where all the squares are on different positions and have different sizes. Note we have achieved this by using a function.</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import random</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gordon.width(3)</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gordon.speed(0)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def square(size):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for i in range(100):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gordon.forward(size)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gordon.left(90)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for i in range(100):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x = random.randrange(-200,200)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y = random.randrange(-200,200)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gordon.up()</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    gordon.goto(x,y)</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gordon.down()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square(random.randrange(10,200))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drawing>
          <wp:inline distT="0" distB="0" distL="0" distR="0">
            <wp:extent cx="2381250" cy="2114550"/>
            <wp:effectExtent l="0" t="0" r="0" b="0"/>
            <wp:docPr id="14" name="Picture 14" descr="Multiple Squares Different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ultiple Squares Different Siz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114550"/>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We import Python's random number generation module.</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random</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This line changes the line color to blue.</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gordon.color("blue")</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We speed up the drawing.</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gordon.speed(0)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We declare function "square" which has a single parameter "size".</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def square(size):</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We move the turtle to co-ordirnates x and y. Each iteration of the "for" loop changes the values of x and y. This way, the turtle is taken to different positions (e.g. x, y) to draw squares.</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gordon.goto(x,y)</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Let's draw a different shape (e.g. Circle). Now draw 3 circles. The first circle has a diameter of 50 (i.e. diameter x 2 = 100). The second circle is half the size of the first circle. The third circle falls to the bottom half of the screen.</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gordon.circle(100)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gordon.circle(50)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gordon.circle(-50)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drawing>
          <wp:inline distT="0" distB="0" distL="0" distR="0">
            <wp:extent cx="2381250" cy="2305050"/>
            <wp:effectExtent l="0" t="0" r="0" b="0"/>
            <wp:docPr id="13" name="Picture 13" descr="3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3 Circ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05050"/>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Now we draw a maze.</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gordon.color("blue")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gordon.width(3)</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for i in range(20):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gordon.forward(10*i)</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lastRenderedPageBreak/>
        <w:t>    gordon.left(90)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bookmarkStart w:id="0" w:name="_GoBack"/>
      <w:r>
        <w:rPr>
          <w:rFonts w:ascii="Georgia" w:eastAsia="Times New Roman" w:hAnsi="Georgia" w:cs="Times New Roman"/>
          <w:noProof/>
          <w:color w:val="1A1A1A"/>
          <w:sz w:val="24"/>
          <w:szCs w:val="24"/>
        </w:rPr>
        <w:drawing>
          <wp:inline distT="0" distB="0" distL="0" distR="0">
            <wp:extent cx="2381250" cy="2114550"/>
            <wp:effectExtent l="0" t="0" r="0" b="0"/>
            <wp:docPr id="12" name="Picture 12" descr="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az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114550"/>
                    </a:xfrm>
                    <a:prstGeom prst="rect">
                      <a:avLst/>
                    </a:prstGeom>
                    <a:noFill/>
                    <a:ln>
                      <a:noFill/>
                    </a:ln>
                  </pic:spPr>
                </pic:pic>
              </a:graphicData>
            </a:graphic>
          </wp:inline>
        </w:drawing>
      </w:r>
      <w:bookmarkEnd w:id="0"/>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t>Lastly, we draw a spring (i.e. spiral) using multiple circles with different sizes.</w:t>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import 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 = turtle.Pen()</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gordon.shape("turtle")</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gordon.speed(0)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for i in range(50):</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gordon.circle(i*3)</w:t>
      </w:r>
      <w:r w:rsidRPr="00173D51">
        <w:rPr>
          <w:rFonts w:ascii="Courier New" w:eastAsia="Times New Roman" w:hAnsi="Courier New" w:cs="Courier New"/>
          <w:color w:val="1A1A1A"/>
          <w:sz w:val="20"/>
          <w:szCs w:val="20"/>
        </w:rPr>
        <w:br/>
      </w:r>
    </w:p>
    <w:p w:rsidR="00173D51" w:rsidRPr="00173D51" w:rsidRDefault="00173D51" w:rsidP="00173D5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rPr>
      </w:pPr>
      <w:r w:rsidRPr="00173D51">
        <w:rPr>
          <w:rFonts w:ascii="Courier New" w:eastAsia="Times New Roman" w:hAnsi="Courier New" w:cs="Courier New"/>
          <w:color w:val="1A1A1A"/>
          <w:sz w:val="20"/>
          <w:szCs w:val="20"/>
        </w:rPr>
        <w:t>    gordon.left(10)</w:t>
      </w:r>
      <w:r w:rsidRPr="00173D51">
        <w:rPr>
          <w:rFonts w:ascii="Courier New" w:eastAsia="Times New Roman" w:hAnsi="Courier New" w:cs="Courier New"/>
          <w:color w:val="1A1A1A"/>
          <w:sz w:val="20"/>
          <w:szCs w:val="20"/>
        </w:rPr>
        <w:br/>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noProof/>
          <w:color w:val="1A1A1A"/>
          <w:sz w:val="24"/>
          <w:szCs w:val="24"/>
        </w:rPr>
        <w:lastRenderedPageBreak/>
        <w:drawing>
          <wp:inline distT="0" distB="0" distL="0" distR="0">
            <wp:extent cx="2381250" cy="2124075"/>
            <wp:effectExtent l="0" t="0" r="0" b="9525"/>
            <wp:docPr id="11" name="Picture 11" descr="Spring (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pring (Spir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124075"/>
                    </a:xfrm>
                    <a:prstGeom prst="rect">
                      <a:avLst/>
                    </a:prstGeom>
                    <a:noFill/>
                    <a:ln>
                      <a:noFill/>
                    </a:ln>
                  </pic:spPr>
                </pic:pic>
              </a:graphicData>
            </a:graphic>
          </wp:inline>
        </w:drawing>
      </w:r>
    </w:p>
    <w:p w:rsidR="00173D51" w:rsidRPr="00173D51" w:rsidRDefault="00173D51" w:rsidP="00173D51">
      <w:pPr>
        <w:shd w:val="clear" w:color="auto" w:fill="FFFFFF"/>
        <w:spacing w:after="420" w:line="240" w:lineRule="auto"/>
        <w:rPr>
          <w:rFonts w:ascii="Georgia" w:eastAsia="Times New Roman" w:hAnsi="Georgia" w:cs="Times New Roman"/>
          <w:color w:val="1A1A1A"/>
          <w:sz w:val="24"/>
          <w:szCs w:val="24"/>
        </w:rPr>
      </w:pPr>
      <w:r w:rsidRPr="00173D51">
        <w:rPr>
          <w:rFonts w:ascii="Georgia" w:eastAsia="Times New Roman" w:hAnsi="Georgia" w:cs="Times New Roman"/>
          <w:color w:val="1A1A1A"/>
          <w:sz w:val="24"/>
          <w:szCs w:val="24"/>
        </w:rPr>
        <w:pict>
          <v:rect id="_x0000_i1118" style="width:0;height:.75pt" o:hralign="center" o:hrstd="t" o:hr="t" fillcolor="#a0a0a0" stroked="f"/>
        </w:pict>
      </w:r>
    </w:p>
    <w:p w:rsidR="00173D51" w:rsidRPr="00173D51" w:rsidRDefault="00173D51" w:rsidP="00173D51">
      <w:pPr>
        <w:shd w:val="clear" w:color="auto" w:fill="FFFFFF"/>
        <w:spacing w:after="0" w:line="240" w:lineRule="auto"/>
        <w:rPr>
          <w:ins w:id="1" w:author="Unknown"/>
          <w:rFonts w:ascii="Georgia" w:eastAsia="Times New Roman" w:hAnsi="Georgia" w:cs="Times New Roman"/>
          <w:color w:val="1A1A1A"/>
          <w:sz w:val="24"/>
          <w:szCs w:val="24"/>
        </w:rPr>
      </w:pPr>
      <w:ins w:id="2" w:author="Unknown">
        <w:r w:rsidRPr="00173D51">
          <w:rPr>
            <w:rFonts w:ascii="Georgia" w:eastAsia="Times New Roman" w:hAnsi="Georgia" w:cs="Times New Roman"/>
            <w:color w:val="1A1A1A"/>
            <w:sz w:val="24"/>
            <w:szCs w:val="24"/>
          </w:rPr>
          <w:br/>
        </w:r>
      </w:ins>
      <w:r w:rsidRPr="00173D51">
        <w:rPr>
          <w:rFonts w:ascii="Georgia" w:eastAsia="Times New Roman" w:hAnsi="Georgia" w:cs="Times New Roman"/>
          <w:color w:val="1A1A1A"/>
          <w:sz w:val="24"/>
          <w:szCs w:val="24"/>
        </w:rPr>
        <w:br/>
      </w:r>
      <w:r w:rsidRPr="00173D51">
        <w:rPr>
          <w:rFonts w:ascii="Georgia" w:eastAsia="Times New Roman" w:hAnsi="Georgia" w:cs="Times New Roman"/>
          <w:color w:val="1A1A1A"/>
          <w:sz w:val="24"/>
          <w:szCs w:val="24"/>
        </w:rPr>
        <w:br/>
      </w:r>
      <w:ins w:id="3" w:author="Unknown">
        <w:r w:rsidRPr="00173D51">
          <w:rPr>
            <w:rFonts w:ascii="Georgia" w:eastAsia="Times New Roman" w:hAnsi="Georgia" w:cs="Times New Roman"/>
            <w:color w:val="1A1A1A"/>
            <w:sz w:val="24"/>
            <w:szCs w:val="24"/>
          </w:rPr>
          <w:br/>
        </w:r>
      </w:ins>
    </w:p>
    <w:p w:rsidR="00173D51" w:rsidRPr="00173D51" w:rsidRDefault="00173D51" w:rsidP="00173D51">
      <w:pPr>
        <w:shd w:val="clear" w:color="auto" w:fill="FFFFFF"/>
        <w:spacing w:after="420" w:line="240" w:lineRule="auto"/>
        <w:rPr>
          <w:ins w:id="4" w:author="Unknown"/>
          <w:rFonts w:ascii="Georgia" w:eastAsia="Times New Roman" w:hAnsi="Georgia" w:cs="Times New Roman"/>
          <w:color w:val="1A1A1A"/>
          <w:sz w:val="24"/>
          <w:szCs w:val="24"/>
        </w:rPr>
      </w:pPr>
      <w:ins w:id="5" w:author="Unknown">
        <w:r w:rsidRPr="00173D51">
          <w:rPr>
            <w:rFonts w:ascii="Georgia" w:eastAsia="Times New Roman" w:hAnsi="Georgia" w:cs="Times New Roman"/>
            <w:color w:val="1A1A1A"/>
            <w:sz w:val="24"/>
            <w:szCs w:val="24"/>
          </w:rPr>
          <w:pict>
            <v:rect id="_x0000_i1119" style="width:0;height:.75pt" o:hralign="center" o:hrstd="t" o:hr="t" fillcolor="#a0a0a0" stroked="f"/>
          </w:pict>
        </w:r>
      </w:ins>
    </w:p>
    <w:p w:rsidR="00173D51" w:rsidRPr="00173D51" w:rsidRDefault="00173D51" w:rsidP="00173D51">
      <w:pPr>
        <w:shd w:val="clear" w:color="auto" w:fill="FFFFFF"/>
        <w:spacing w:after="420" w:line="240" w:lineRule="auto"/>
        <w:rPr>
          <w:ins w:id="6" w:author="Unknown"/>
          <w:rFonts w:ascii="Georgia" w:eastAsia="Times New Roman" w:hAnsi="Georgia" w:cs="Times New Roman"/>
          <w:color w:val="1A1A1A"/>
          <w:sz w:val="24"/>
          <w:szCs w:val="24"/>
        </w:rPr>
      </w:pPr>
      <w:ins w:id="7" w:author="Unknown">
        <w:r w:rsidRPr="00173D51">
          <w:rPr>
            <w:rFonts w:ascii="Georgia" w:eastAsia="Times New Roman" w:hAnsi="Georgia" w:cs="Times New Roman"/>
            <w:i/>
            <w:iCs/>
            <w:color w:val="1A1A1A"/>
            <w:sz w:val="24"/>
            <w:szCs w:val="24"/>
          </w:rPr>
          <w:t>Developed by Gordon Choi</w:t>
        </w:r>
        <w:r w:rsidRPr="00173D51">
          <w:rPr>
            <w:rFonts w:ascii="Georgia" w:eastAsia="Times New Roman" w:hAnsi="Georgia" w:cs="Times New Roman"/>
            <w:i/>
            <w:iCs/>
            <w:color w:val="1A1A1A"/>
            <w:sz w:val="24"/>
            <w:szCs w:val="24"/>
          </w:rPr>
          <w:br/>
          <w:t>Copyright © 2006-2017 www.gordonchoi.com</w:t>
        </w:r>
      </w:ins>
    </w:p>
    <w:p w:rsidR="00173D51" w:rsidRPr="00173D51" w:rsidRDefault="00173D51" w:rsidP="00173D51">
      <w:pPr>
        <w:shd w:val="clear" w:color="auto" w:fill="FFFFFF"/>
        <w:spacing w:after="420" w:line="240" w:lineRule="auto"/>
        <w:rPr>
          <w:ins w:id="8" w:author="Unknown"/>
          <w:rFonts w:ascii="Georgia" w:eastAsia="Times New Roman" w:hAnsi="Georgia" w:cs="Times New Roman"/>
          <w:color w:val="1A1A1A"/>
          <w:sz w:val="24"/>
          <w:szCs w:val="24"/>
        </w:rPr>
      </w:pPr>
      <w:ins w:id="9" w:author="Unknown">
        <w:r w:rsidRPr="00173D51">
          <w:rPr>
            <w:rFonts w:ascii="Georgia" w:eastAsia="Times New Roman" w:hAnsi="Georgia" w:cs="Times New Roman"/>
            <w:i/>
            <w:iCs/>
            <w:color w:val="1A1A1A"/>
            <w:sz w:val="24"/>
            <w:szCs w:val="24"/>
          </w:rPr>
          <w:t>Gordon Choi’s Books:</w:t>
        </w:r>
        <w:r w:rsidRPr="00173D51">
          <w:rPr>
            <w:rFonts w:ascii="Georgia" w:eastAsia="Times New Roman" w:hAnsi="Georgia" w:cs="Times New Roman"/>
            <w:i/>
            <w:iCs/>
            <w:color w:val="1A1A1A"/>
            <w:sz w:val="24"/>
            <w:szCs w:val="24"/>
          </w:rPr>
          <w:br/>
        </w:r>
        <w:r w:rsidRPr="00173D51">
          <w:rPr>
            <w:rFonts w:ascii="Georgia" w:eastAsia="Times New Roman" w:hAnsi="Georgia" w:cs="Times New Roman"/>
            <w:i/>
            <w:iCs/>
            <w:color w:val="1A1A1A"/>
            <w:sz w:val="24"/>
            <w:szCs w:val="24"/>
          </w:rPr>
          <w:fldChar w:fldCharType="begin"/>
        </w:r>
        <w:r w:rsidRPr="00173D51">
          <w:rPr>
            <w:rFonts w:ascii="Georgia" w:eastAsia="Times New Roman" w:hAnsi="Georgia" w:cs="Times New Roman"/>
            <w:i/>
            <w:iCs/>
            <w:color w:val="1A1A1A"/>
            <w:sz w:val="24"/>
            <w:szCs w:val="24"/>
          </w:rPr>
          <w:instrText xml:space="preserve"> HYPERLINK "https://www.chinamobileseo.com/" </w:instrText>
        </w:r>
        <w:r w:rsidRPr="00173D51">
          <w:rPr>
            <w:rFonts w:ascii="Georgia" w:eastAsia="Times New Roman" w:hAnsi="Georgia" w:cs="Times New Roman"/>
            <w:i/>
            <w:iCs/>
            <w:color w:val="1A1A1A"/>
            <w:sz w:val="24"/>
            <w:szCs w:val="24"/>
          </w:rPr>
          <w:fldChar w:fldCharType="separate"/>
        </w:r>
        <w:r w:rsidRPr="00173D51">
          <w:rPr>
            <w:rFonts w:ascii="Georgia" w:eastAsia="Times New Roman" w:hAnsi="Georgia" w:cs="Times New Roman"/>
            <w:i/>
            <w:iCs/>
            <w:color w:val="007ACC"/>
            <w:sz w:val="24"/>
            <w:szCs w:val="24"/>
            <w:u w:val="single"/>
          </w:rPr>
          <w:t>The China Mobile SEO Book</w:t>
        </w:r>
        <w:r w:rsidRPr="00173D51">
          <w:rPr>
            <w:rFonts w:ascii="Georgia" w:eastAsia="Times New Roman" w:hAnsi="Georgia" w:cs="Times New Roman"/>
            <w:i/>
            <w:iCs/>
            <w:color w:val="1A1A1A"/>
            <w:sz w:val="24"/>
            <w:szCs w:val="24"/>
          </w:rPr>
          <w:fldChar w:fldCharType="end"/>
        </w:r>
        <w:r w:rsidRPr="00173D51">
          <w:rPr>
            <w:rFonts w:ascii="Georgia" w:eastAsia="Times New Roman" w:hAnsi="Georgia" w:cs="Times New Roman"/>
            <w:i/>
            <w:iCs/>
            <w:color w:val="1A1A1A"/>
            <w:sz w:val="24"/>
            <w:szCs w:val="24"/>
          </w:rPr>
          <w:br/>
        </w:r>
        <w:r w:rsidRPr="00173D51">
          <w:rPr>
            <w:rFonts w:ascii="Georgia" w:eastAsia="Times New Roman" w:hAnsi="Georgia" w:cs="Times New Roman"/>
            <w:i/>
            <w:iCs/>
            <w:color w:val="1A1A1A"/>
            <w:sz w:val="24"/>
            <w:szCs w:val="24"/>
          </w:rPr>
          <w:fldChar w:fldCharType="begin"/>
        </w:r>
        <w:r w:rsidRPr="00173D51">
          <w:rPr>
            <w:rFonts w:ascii="Georgia" w:eastAsia="Times New Roman" w:hAnsi="Georgia" w:cs="Times New Roman"/>
            <w:i/>
            <w:iCs/>
            <w:color w:val="1A1A1A"/>
            <w:sz w:val="24"/>
            <w:szCs w:val="24"/>
          </w:rPr>
          <w:instrText xml:space="preserve"> HYPERLINK "https://www.analyticsbook.org/" </w:instrText>
        </w:r>
        <w:r w:rsidRPr="00173D51">
          <w:rPr>
            <w:rFonts w:ascii="Georgia" w:eastAsia="Times New Roman" w:hAnsi="Georgia" w:cs="Times New Roman"/>
            <w:i/>
            <w:iCs/>
            <w:color w:val="1A1A1A"/>
            <w:sz w:val="24"/>
            <w:szCs w:val="24"/>
          </w:rPr>
          <w:fldChar w:fldCharType="separate"/>
        </w:r>
        <w:r w:rsidRPr="00173D51">
          <w:rPr>
            <w:rFonts w:ascii="Georgia" w:eastAsia="Times New Roman" w:hAnsi="Georgia" w:cs="Times New Roman"/>
            <w:i/>
            <w:iCs/>
            <w:color w:val="007ACC"/>
            <w:sz w:val="24"/>
            <w:szCs w:val="24"/>
            <w:u w:val="single"/>
          </w:rPr>
          <w:t>Analytics Book</w:t>
        </w:r>
        <w:r w:rsidRPr="00173D51">
          <w:rPr>
            <w:rFonts w:ascii="Georgia" w:eastAsia="Times New Roman" w:hAnsi="Georgia" w:cs="Times New Roman"/>
            <w:i/>
            <w:iCs/>
            <w:color w:val="1A1A1A"/>
            <w:sz w:val="24"/>
            <w:szCs w:val="24"/>
          </w:rPr>
          <w:fldChar w:fldCharType="end"/>
        </w:r>
        <w:r w:rsidRPr="00173D51">
          <w:rPr>
            <w:rFonts w:ascii="Georgia" w:eastAsia="Times New Roman" w:hAnsi="Georgia" w:cs="Times New Roman"/>
            <w:i/>
            <w:iCs/>
            <w:color w:val="1A1A1A"/>
            <w:sz w:val="24"/>
            <w:szCs w:val="24"/>
          </w:rPr>
          <w:br/>
        </w:r>
        <w:r w:rsidRPr="00173D51">
          <w:rPr>
            <w:rFonts w:ascii="Georgia" w:eastAsia="Times New Roman" w:hAnsi="Georgia" w:cs="Times New Roman"/>
            <w:i/>
            <w:iCs/>
            <w:color w:val="1A1A1A"/>
            <w:sz w:val="24"/>
            <w:szCs w:val="24"/>
          </w:rPr>
          <w:fldChar w:fldCharType="begin"/>
        </w:r>
        <w:r w:rsidRPr="00173D51">
          <w:rPr>
            <w:rFonts w:ascii="Georgia" w:eastAsia="Times New Roman" w:hAnsi="Georgia" w:cs="Times New Roman"/>
            <w:i/>
            <w:iCs/>
            <w:color w:val="1A1A1A"/>
            <w:sz w:val="24"/>
            <w:szCs w:val="24"/>
          </w:rPr>
          <w:instrText xml:space="preserve"> HYPERLINK "https://www.mobilewebsitebook.com/" </w:instrText>
        </w:r>
        <w:r w:rsidRPr="00173D51">
          <w:rPr>
            <w:rFonts w:ascii="Georgia" w:eastAsia="Times New Roman" w:hAnsi="Georgia" w:cs="Times New Roman"/>
            <w:i/>
            <w:iCs/>
            <w:color w:val="1A1A1A"/>
            <w:sz w:val="24"/>
            <w:szCs w:val="24"/>
          </w:rPr>
          <w:fldChar w:fldCharType="separate"/>
        </w:r>
        <w:r w:rsidRPr="00173D51">
          <w:rPr>
            <w:rFonts w:ascii="Georgia" w:eastAsia="Times New Roman" w:hAnsi="Georgia" w:cs="Times New Roman"/>
            <w:i/>
            <w:iCs/>
            <w:color w:val="007ACC"/>
            <w:sz w:val="24"/>
            <w:szCs w:val="24"/>
            <w:u w:val="single"/>
          </w:rPr>
          <w:t>Mobile Website Book</w:t>
        </w:r>
        <w:r w:rsidRPr="00173D51">
          <w:rPr>
            <w:rFonts w:ascii="Georgia" w:eastAsia="Times New Roman" w:hAnsi="Georgia" w:cs="Times New Roman"/>
            <w:i/>
            <w:iCs/>
            <w:color w:val="1A1A1A"/>
            <w:sz w:val="24"/>
            <w:szCs w:val="24"/>
          </w:rPr>
          <w:fldChar w:fldCharType="end"/>
        </w:r>
      </w:ins>
    </w:p>
    <w:p w:rsidR="00173D51" w:rsidRPr="00173D51" w:rsidRDefault="00173D51" w:rsidP="00173D51">
      <w:pPr>
        <w:shd w:val="clear" w:color="auto" w:fill="FFFFFF"/>
        <w:spacing w:after="0" w:line="240" w:lineRule="auto"/>
        <w:rPr>
          <w:ins w:id="10" w:author="Unknown"/>
          <w:rFonts w:ascii="Georgia" w:eastAsia="Times New Roman" w:hAnsi="Georgia" w:cs="Times New Roman"/>
          <w:color w:val="1A1A1A"/>
          <w:sz w:val="24"/>
          <w:szCs w:val="24"/>
        </w:rPr>
      </w:pPr>
      <w:ins w:id="11" w:author="Unknown">
        <w:r w:rsidRPr="00173D51">
          <w:rPr>
            <w:rFonts w:ascii="Georgia" w:eastAsia="Times New Roman" w:hAnsi="Georgia" w:cs="Times New Roman"/>
            <w:color w:val="1A1A1A"/>
            <w:sz w:val="24"/>
            <w:szCs w:val="24"/>
          </w:rPr>
          <w:br/>
        </w:r>
        <w:r w:rsidRPr="00173D51">
          <w:rPr>
            <w:rFonts w:ascii="Georgia" w:eastAsia="Times New Roman" w:hAnsi="Georgia" w:cs="Times New Roman"/>
            <w:color w:val="1A1A1A"/>
            <w:sz w:val="24"/>
            <w:szCs w:val="24"/>
          </w:rPr>
          <w:br/>
        </w:r>
      </w:ins>
    </w:p>
    <w:p w:rsidR="00173D51" w:rsidRDefault="00173D51" w:rsidP="00173D51"/>
    <w:sectPr w:rsidR="0017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85655"/>
    <w:multiLevelType w:val="multilevel"/>
    <w:tmpl w:val="69F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FC7F0A"/>
    <w:multiLevelType w:val="multilevel"/>
    <w:tmpl w:val="F6E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D51"/>
    <w:rsid w:val="00173D51"/>
    <w:rsid w:val="0099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3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3D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3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D51"/>
    <w:rPr>
      <w:rFonts w:ascii="Courier New" w:eastAsia="Times New Roman" w:hAnsi="Courier New" w:cs="Courier New"/>
      <w:sz w:val="20"/>
      <w:szCs w:val="20"/>
    </w:rPr>
  </w:style>
  <w:style w:type="character" w:customStyle="1" w:styleId="c">
    <w:name w:val="c"/>
    <w:basedOn w:val="DefaultParagraphFont"/>
    <w:rsid w:val="00173D51"/>
  </w:style>
  <w:style w:type="character" w:customStyle="1" w:styleId="kn">
    <w:name w:val="kn"/>
    <w:basedOn w:val="DefaultParagraphFont"/>
    <w:rsid w:val="00173D51"/>
  </w:style>
  <w:style w:type="character" w:customStyle="1" w:styleId="nn">
    <w:name w:val="nn"/>
    <w:basedOn w:val="DefaultParagraphFont"/>
    <w:rsid w:val="00173D51"/>
  </w:style>
  <w:style w:type="character" w:customStyle="1" w:styleId="o">
    <w:name w:val="o"/>
    <w:basedOn w:val="DefaultParagraphFont"/>
    <w:rsid w:val="00173D51"/>
  </w:style>
  <w:style w:type="character" w:customStyle="1" w:styleId="n">
    <w:name w:val="n"/>
    <w:basedOn w:val="DefaultParagraphFont"/>
    <w:rsid w:val="00173D51"/>
  </w:style>
  <w:style w:type="character" w:customStyle="1" w:styleId="p">
    <w:name w:val="p"/>
    <w:basedOn w:val="DefaultParagraphFont"/>
    <w:rsid w:val="00173D51"/>
  </w:style>
  <w:style w:type="character" w:customStyle="1" w:styleId="k">
    <w:name w:val="k"/>
    <w:basedOn w:val="DefaultParagraphFont"/>
    <w:rsid w:val="00173D51"/>
  </w:style>
  <w:style w:type="character" w:customStyle="1" w:styleId="ow">
    <w:name w:val="ow"/>
    <w:basedOn w:val="DefaultParagraphFont"/>
    <w:rsid w:val="00173D51"/>
  </w:style>
  <w:style w:type="character" w:customStyle="1" w:styleId="nb">
    <w:name w:val="nb"/>
    <w:basedOn w:val="DefaultParagraphFont"/>
    <w:rsid w:val="00173D51"/>
  </w:style>
  <w:style w:type="character" w:customStyle="1" w:styleId="mi">
    <w:name w:val="mi"/>
    <w:basedOn w:val="DefaultParagraphFont"/>
    <w:rsid w:val="00173D51"/>
  </w:style>
  <w:style w:type="character" w:customStyle="1" w:styleId="Heading1Char">
    <w:name w:val="Heading 1 Char"/>
    <w:basedOn w:val="DefaultParagraphFont"/>
    <w:link w:val="Heading1"/>
    <w:uiPriority w:val="9"/>
    <w:rsid w:val="00173D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3D5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73D51"/>
    <w:rPr>
      <w:color w:val="0000FF"/>
      <w:u w:val="single"/>
    </w:rPr>
  </w:style>
  <w:style w:type="paragraph" w:customStyle="1" w:styleId="site-title">
    <w:name w:val="site-title"/>
    <w:basedOn w:val="Normal"/>
    <w:rsid w:val="00173D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173D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3D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3D51"/>
    <w:rPr>
      <w:i/>
      <w:iCs/>
    </w:rPr>
  </w:style>
  <w:style w:type="paragraph" w:styleId="BalloonText">
    <w:name w:val="Balloon Text"/>
    <w:basedOn w:val="Normal"/>
    <w:link w:val="BalloonTextChar"/>
    <w:uiPriority w:val="99"/>
    <w:semiHidden/>
    <w:unhideWhenUsed/>
    <w:rsid w:val="0017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3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3D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3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D51"/>
    <w:rPr>
      <w:rFonts w:ascii="Courier New" w:eastAsia="Times New Roman" w:hAnsi="Courier New" w:cs="Courier New"/>
      <w:sz w:val="20"/>
      <w:szCs w:val="20"/>
    </w:rPr>
  </w:style>
  <w:style w:type="character" w:customStyle="1" w:styleId="c">
    <w:name w:val="c"/>
    <w:basedOn w:val="DefaultParagraphFont"/>
    <w:rsid w:val="00173D51"/>
  </w:style>
  <w:style w:type="character" w:customStyle="1" w:styleId="kn">
    <w:name w:val="kn"/>
    <w:basedOn w:val="DefaultParagraphFont"/>
    <w:rsid w:val="00173D51"/>
  </w:style>
  <w:style w:type="character" w:customStyle="1" w:styleId="nn">
    <w:name w:val="nn"/>
    <w:basedOn w:val="DefaultParagraphFont"/>
    <w:rsid w:val="00173D51"/>
  </w:style>
  <w:style w:type="character" w:customStyle="1" w:styleId="o">
    <w:name w:val="o"/>
    <w:basedOn w:val="DefaultParagraphFont"/>
    <w:rsid w:val="00173D51"/>
  </w:style>
  <w:style w:type="character" w:customStyle="1" w:styleId="n">
    <w:name w:val="n"/>
    <w:basedOn w:val="DefaultParagraphFont"/>
    <w:rsid w:val="00173D51"/>
  </w:style>
  <w:style w:type="character" w:customStyle="1" w:styleId="p">
    <w:name w:val="p"/>
    <w:basedOn w:val="DefaultParagraphFont"/>
    <w:rsid w:val="00173D51"/>
  </w:style>
  <w:style w:type="character" w:customStyle="1" w:styleId="k">
    <w:name w:val="k"/>
    <w:basedOn w:val="DefaultParagraphFont"/>
    <w:rsid w:val="00173D51"/>
  </w:style>
  <w:style w:type="character" w:customStyle="1" w:styleId="ow">
    <w:name w:val="ow"/>
    <w:basedOn w:val="DefaultParagraphFont"/>
    <w:rsid w:val="00173D51"/>
  </w:style>
  <w:style w:type="character" w:customStyle="1" w:styleId="nb">
    <w:name w:val="nb"/>
    <w:basedOn w:val="DefaultParagraphFont"/>
    <w:rsid w:val="00173D51"/>
  </w:style>
  <w:style w:type="character" w:customStyle="1" w:styleId="mi">
    <w:name w:val="mi"/>
    <w:basedOn w:val="DefaultParagraphFont"/>
    <w:rsid w:val="00173D51"/>
  </w:style>
  <w:style w:type="character" w:customStyle="1" w:styleId="Heading1Char">
    <w:name w:val="Heading 1 Char"/>
    <w:basedOn w:val="DefaultParagraphFont"/>
    <w:link w:val="Heading1"/>
    <w:uiPriority w:val="9"/>
    <w:rsid w:val="00173D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3D5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73D51"/>
    <w:rPr>
      <w:color w:val="0000FF"/>
      <w:u w:val="single"/>
    </w:rPr>
  </w:style>
  <w:style w:type="paragraph" w:customStyle="1" w:styleId="site-title">
    <w:name w:val="site-title"/>
    <w:basedOn w:val="Normal"/>
    <w:rsid w:val="00173D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173D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3D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3D51"/>
    <w:rPr>
      <w:i/>
      <w:iCs/>
    </w:rPr>
  </w:style>
  <w:style w:type="paragraph" w:styleId="BalloonText">
    <w:name w:val="Balloon Text"/>
    <w:basedOn w:val="Normal"/>
    <w:link w:val="BalloonTextChar"/>
    <w:uiPriority w:val="99"/>
    <w:semiHidden/>
    <w:unhideWhenUsed/>
    <w:rsid w:val="0017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696745">
      <w:bodyDiv w:val="1"/>
      <w:marLeft w:val="0"/>
      <w:marRight w:val="0"/>
      <w:marTop w:val="0"/>
      <w:marBottom w:val="0"/>
      <w:divBdr>
        <w:top w:val="none" w:sz="0" w:space="0" w:color="auto"/>
        <w:left w:val="none" w:sz="0" w:space="0" w:color="auto"/>
        <w:bottom w:val="none" w:sz="0" w:space="0" w:color="auto"/>
        <w:right w:val="none" w:sz="0" w:space="0" w:color="auto"/>
      </w:divBdr>
    </w:div>
    <w:div w:id="683245367">
      <w:bodyDiv w:val="1"/>
      <w:marLeft w:val="0"/>
      <w:marRight w:val="0"/>
      <w:marTop w:val="0"/>
      <w:marBottom w:val="0"/>
      <w:divBdr>
        <w:top w:val="none" w:sz="0" w:space="0" w:color="auto"/>
        <w:left w:val="none" w:sz="0" w:space="0" w:color="auto"/>
        <w:bottom w:val="none" w:sz="0" w:space="0" w:color="auto"/>
        <w:right w:val="none" w:sz="0" w:space="0" w:color="auto"/>
      </w:divBdr>
      <w:divsChild>
        <w:div w:id="1622806929">
          <w:marLeft w:val="0"/>
          <w:marRight w:val="0"/>
          <w:marTop w:val="0"/>
          <w:marBottom w:val="0"/>
          <w:divBdr>
            <w:top w:val="none" w:sz="0" w:space="0" w:color="auto"/>
            <w:left w:val="none" w:sz="0" w:space="0" w:color="auto"/>
            <w:bottom w:val="none" w:sz="0" w:space="0" w:color="auto"/>
            <w:right w:val="none" w:sz="0" w:space="0" w:color="auto"/>
          </w:divBdr>
          <w:divsChild>
            <w:div w:id="293096175">
              <w:marLeft w:val="0"/>
              <w:marRight w:val="0"/>
              <w:marTop w:val="420"/>
              <w:marBottom w:val="420"/>
              <w:divBdr>
                <w:top w:val="none" w:sz="0" w:space="0" w:color="auto"/>
                <w:left w:val="none" w:sz="0" w:space="0" w:color="auto"/>
                <w:bottom w:val="none" w:sz="0" w:space="0" w:color="auto"/>
                <w:right w:val="none" w:sz="0" w:space="0" w:color="auto"/>
              </w:divBdr>
            </w:div>
          </w:divsChild>
        </w:div>
        <w:div w:id="538444681">
          <w:marLeft w:val="0"/>
          <w:marRight w:val="0"/>
          <w:marTop w:val="0"/>
          <w:marBottom w:val="0"/>
          <w:divBdr>
            <w:top w:val="none" w:sz="0" w:space="0" w:color="auto"/>
            <w:left w:val="none" w:sz="0" w:space="0" w:color="auto"/>
            <w:bottom w:val="none" w:sz="0" w:space="0" w:color="auto"/>
            <w:right w:val="none" w:sz="0" w:space="0" w:color="auto"/>
          </w:divBdr>
          <w:divsChild>
            <w:div w:id="274872581">
              <w:marLeft w:val="0"/>
              <w:marRight w:val="0"/>
              <w:marTop w:val="0"/>
              <w:marBottom w:val="0"/>
              <w:divBdr>
                <w:top w:val="none" w:sz="0" w:space="0" w:color="auto"/>
                <w:left w:val="none" w:sz="0" w:space="0" w:color="auto"/>
                <w:bottom w:val="none" w:sz="0" w:space="0" w:color="auto"/>
                <w:right w:val="none" w:sz="0" w:space="0" w:color="auto"/>
              </w:divBdr>
              <w:divsChild>
                <w:div w:id="849948986">
                  <w:marLeft w:val="2399"/>
                  <w:marRight w:val="2399"/>
                  <w:marTop w:val="0"/>
                  <w:marBottom w:val="0"/>
                  <w:divBdr>
                    <w:top w:val="none" w:sz="0" w:space="0" w:color="D1D1D1"/>
                    <w:left w:val="none" w:sz="0" w:space="0" w:color="D1D1D1"/>
                    <w:bottom w:val="none" w:sz="0" w:space="0" w:color="D1D1D1"/>
                    <w:right w:val="none" w:sz="0" w:space="0" w:color="D1D1D1"/>
                  </w:divBdr>
                </w:div>
              </w:divsChild>
            </w:div>
          </w:divsChild>
        </w:div>
      </w:divsChild>
    </w:div>
    <w:div w:id="837967471">
      <w:bodyDiv w:val="1"/>
      <w:marLeft w:val="0"/>
      <w:marRight w:val="0"/>
      <w:marTop w:val="0"/>
      <w:marBottom w:val="0"/>
      <w:divBdr>
        <w:top w:val="none" w:sz="0" w:space="0" w:color="auto"/>
        <w:left w:val="none" w:sz="0" w:space="0" w:color="auto"/>
        <w:bottom w:val="none" w:sz="0" w:space="0" w:color="auto"/>
        <w:right w:val="none" w:sz="0" w:space="0" w:color="auto"/>
      </w:divBdr>
      <w:divsChild>
        <w:div w:id="147552916">
          <w:marLeft w:val="0"/>
          <w:marRight w:val="0"/>
          <w:marTop w:val="0"/>
          <w:marBottom w:val="0"/>
          <w:divBdr>
            <w:top w:val="none" w:sz="0" w:space="0" w:color="auto"/>
            <w:left w:val="none" w:sz="0" w:space="0" w:color="auto"/>
            <w:bottom w:val="none" w:sz="0" w:space="0" w:color="auto"/>
            <w:right w:val="none" w:sz="0" w:space="0" w:color="auto"/>
          </w:divBdr>
          <w:divsChild>
            <w:div w:id="1551377597">
              <w:marLeft w:val="0"/>
              <w:marRight w:val="0"/>
              <w:marTop w:val="420"/>
              <w:marBottom w:val="420"/>
              <w:divBdr>
                <w:top w:val="none" w:sz="0" w:space="0" w:color="auto"/>
                <w:left w:val="none" w:sz="0" w:space="0" w:color="auto"/>
                <w:bottom w:val="none" w:sz="0" w:space="0" w:color="auto"/>
                <w:right w:val="none" w:sz="0" w:space="0" w:color="auto"/>
              </w:divBdr>
            </w:div>
          </w:divsChild>
        </w:div>
        <w:div w:id="1063993306">
          <w:marLeft w:val="0"/>
          <w:marRight w:val="0"/>
          <w:marTop w:val="0"/>
          <w:marBottom w:val="0"/>
          <w:divBdr>
            <w:top w:val="none" w:sz="0" w:space="0" w:color="auto"/>
            <w:left w:val="none" w:sz="0" w:space="0" w:color="auto"/>
            <w:bottom w:val="none" w:sz="0" w:space="0" w:color="auto"/>
            <w:right w:val="none" w:sz="0" w:space="0" w:color="auto"/>
          </w:divBdr>
          <w:divsChild>
            <w:div w:id="159082398">
              <w:marLeft w:val="0"/>
              <w:marRight w:val="0"/>
              <w:marTop w:val="0"/>
              <w:marBottom w:val="0"/>
              <w:divBdr>
                <w:top w:val="none" w:sz="0" w:space="0" w:color="auto"/>
                <w:left w:val="none" w:sz="0" w:space="0" w:color="auto"/>
                <w:bottom w:val="none" w:sz="0" w:space="0" w:color="auto"/>
                <w:right w:val="none" w:sz="0" w:space="0" w:color="auto"/>
              </w:divBdr>
              <w:divsChild>
                <w:div w:id="2139452961">
                  <w:marLeft w:val="2399"/>
                  <w:marRight w:val="2399"/>
                  <w:marTop w:val="0"/>
                  <w:marBottom w:val="0"/>
                  <w:divBdr>
                    <w:top w:val="none" w:sz="0" w:space="0" w:color="D1D1D1"/>
                    <w:left w:val="none" w:sz="0" w:space="0" w:color="D1D1D1"/>
                    <w:bottom w:val="none" w:sz="0" w:space="0" w:color="D1D1D1"/>
                    <w:right w:val="none" w:sz="0" w:space="0" w:color="D1D1D1"/>
                  </w:divBdr>
                </w:div>
              </w:divsChild>
            </w:div>
          </w:divsChild>
        </w:div>
      </w:divsChild>
    </w:div>
    <w:div w:id="1522432197">
      <w:bodyDiv w:val="1"/>
      <w:marLeft w:val="0"/>
      <w:marRight w:val="0"/>
      <w:marTop w:val="0"/>
      <w:marBottom w:val="0"/>
      <w:divBdr>
        <w:top w:val="none" w:sz="0" w:space="0" w:color="auto"/>
        <w:left w:val="none" w:sz="0" w:space="0" w:color="auto"/>
        <w:bottom w:val="none" w:sz="0" w:space="0" w:color="auto"/>
        <w:right w:val="none" w:sz="0" w:space="0" w:color="auto"/>
      </w:divBdr>
      <w:divsChild>
        <w:div w:id="167058279">
          <w:marLeft w:val="0"/>
          <w:marRight w:val="0"/>
          <w:marTop w:val="0"/>
          <w:marBottom w:val="0"/>
          <w:divBdr>
            <w:top w:val="none" w:sz="0" w:space="0" w:color="auto"/>
            <w:left w:val="none" w:sz="0" w:space="0" w:color="auto"/>
            <w:bottom w:val="none" w:sz="0" w:space="0" w:color="auto"/>
            <w:right w:val="none" w:sz="0" w:space="0" w:color="auto"/>
          </w:divBdr>
        </w:div>
        <w:div w:id="1031996872">
          <w:marLeft w:val="0"/>
          <w:marRight w:val="0"/>
          <w:marTop w:val="0"/>
          <w:marBottom w:val="0"/>
          <w:divBdr>
            <w:top w:val="none" w:sz="0" w:space="0" w:color="auto"/>
            <w:left w:val="none" w:sz="0" w:space="0" w:color="auto"/>
            <w:bottom w:val="none" w:sz="0" w:space="0" w:color="auto"/>
            <w:right w:val="none" w:sz="0" w:space="0" w:color="auto"/>
          </w:divBdr>
        </w:div>
      </w:divsChild>
    </w:div>
    <w:div w:id="20405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gordonchoi.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rdonchoi.com/python-turtle-programming-for-kids/" TargetMode="External"/><Relationship Id="rId11" Type="http://schemas.openxmlformats.org/officeDocument/2006/relationships/hyperlink" Target="https://www.jetbrains.com/pychar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python.or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2019-04-04T22:58:00Z</dcterms:created>
  <dcterms:modified xsi:type="dcterms:W3CDTF">2019-04-04T23:05:00Z</dcterms:modified>
</cp:coreProperties>
</file>